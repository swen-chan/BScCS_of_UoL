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0C75" w14:textId="77777777" w:rsidR="00DA03AE" w:rsidRDefault="00F6106C">
      <w:pPr>
        <w:pStyle w:val="a4"/>
      </w:pPr>
      <w:r>
        <w:t xml:space="preserve">Introduction to Programming </w:t>
      </w:r>
      <w:r w:rsidR="001E07A7">
        <w:t xml:space="preserve">II </w:t>
      </w:r>
      <w:r>
        <w:t>Project Log</w:t>
      </w:r>
    </w:p>
    <w:p w14:paraId="5287BCD8" w14:textId="77777777" w:rsidR="00DA03AE" w:rsidRDefault="00DA03AE">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DA03AE" w14:paraId="401A6F44"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C648A3A" w14:textId="77777777" w:rsidR="00DA03AE" w:rsidRDefault="00F6106C">
            <w:pPr>
              <w:pStyle w:val="TableStyle2"/>
            </w:pPr>
            <w:r>
              <w:rPr>
                <w:b/>
                <w:bCs/>
                <w:sz w:val="28"/>
                <w:szCs w:val="28"/>
              </w:rPr>
              <w:t xml:space="preserve">Project </w:t>
            </w:r>
            <w:r w:rsidR="001E07A7">
              <w:rPr>
                <w:b/>
                <w:bCs/>
                <w:sz w:val="28"/>
                <w:szCs w:val="28"/>
              </w:rPr>
              <w:t>t</w:t>
            </w:r>
            <w:r>
              <w:rPr>
                <w:b/>
                <w:bCs/>
                <w:sz w:val="28"/>
                <w:szCs w:val="28"/>
              </w:rPr>
              <w: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7B227" w14:textId="4EAD4602" w:rsidR="00DA03AE" w:rsidRDefault="001808B5">
            <w:pPr>
              <w:rPr>
                <w:lang w:eastAsia="zh-CN"/>
              </w:rPr>
            </w:pPr>
            <w:ins w:id="0" w:author="Swen Chan" w:date="2024-02-27T17:13:00Z">
              <w:r>
                <w:rPr>
                  <w:lang w:eastAsia="zh-CN"/>
                </w:rPr>
                <w:t>Food Purchases from 1974 to 2022</w:t>
              </w:r>
            </w:ins>
          </w:p>
        </w:tc>
      </w:tr>
      <w:tr w:rsidR="00DA03AE" w14:paraId="6BD51BBF"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12B4929" w14:textId="77777777" w:rsidR="00DA03AE" w:rsidRDefault="00F6106C">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29259" w14:textId="245F47E5" w:rsidR="00DA03AE" w:rsidRDefault="00A419A4">
            <w:ins w:id="1" w:author="Swen Chan" w:date="2024-02-28T15:23:00Z">
              <w:r>
                <w:t>T</w:t>
              </w:r>
              <w:r>
                <w:rPr>
                  <w:rFonts w:hint="eastAsia"/>
                  <w:lang w:eastAsia="zh-CN"/>
                </w:rPr>
                <w:t>esting</w:t>
              </w:r>
              <w:r>
                <w:t xml:space="preserve"> for stability</w:t>
              </w:r>
            </w:ins>
          </w:p>
        </w:tc>
      </w:tr>
      <w:tr w:rsidR="00DA03AE" w14:paraId="4B59C5D0"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9967029" w14:textId="77777777" w:rsidR="00DA03AE" w:rsidRDefault="00F6106C">
            <w:pPr>
              <w:pStyle w:val="Body"/>
            </w:pPr>
            <w:r>
              <w:rPr>
                <w:b/>
                <w:bCs/>
                <w:sz w:val="28"/>
                <w:szCs w:val="28"/>
              </w:rPr>
              <w:t xml:space="preserve">What progress have you made this topic? </w:t>
            </w:r>
          </w:p>
        </w:tc>
      </w:tr>
      <w:tr w:rsidR="00DA03AE" w14:paraId="6C3AF0CE" w14:textId="77777777">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068C23" w14:textId="0C4DC2EE" w:rsidR="001808B5" w:rsidRPr="001808B5" w:rsidRDefault="007942FD" w:rsidP="00C14905">
            <w:pPr>
              <w:rPr>
                <w:lang w:eastAsia="zh-CN"/>
              </w:rPr>
            </w:pPr>
            <w:ins w:id="2" w:author="Swen Chan" w:date="2024-03-02T23:53:00Z">
              <w:r w:rsidRPr="007942FD">
                <w:rPr>
                  <w:lang w:eastAsia="zh-CN"/>
                </w:rPr>
                <w:t>I used the app from the user's perspective and found that because the background was gray and our text was black, it would be difficult to see the text if the bubbles were also dark. So I adjusted the bubble's color setting function to make it more transparent.</w:t>
              </w:r>
            </w:ins>
          </w:p>
        </w:tc>
      </w:tr>
      <w:tr w:rsidR="00DA03AE" w14:paraId="08DCB7D6"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C3503BA" w14:textId="77777777" w:rsidR="00DA03AE" w:rsidRDefault="00F6106C">
            <w:pPr>
              <w:pStyle w:val="Body"/>
            </w:pPr>
            <w:r>
              <w:rPr>
                <w:b/>
                <w:bCs/>
                <w:sz w:val="28"/>
                <w:szCs w:val="28"/>
              </w:rPr>
              <w:t>What problems have you faced and were you able to solve them?</w:t>
            </w:r>
          </w:p>
        </w:tc>
      </w:tr>
      <w:tr w:rsidR="00DA03AE" w14:paraId="1231082E" w14:textId="77777777">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5483D" w14:textId="20792785" w:rsidR="00DA03AE" w:rsidRDefault="007942FD">
            <w:pPr>
              <w:rPr>
                <w:lang w:eastAsia="zh-CN"/>
              </w:rPr>
            </w:pPr>
            <w:ins w:id="3" w:author="Swen Chan" w:date="2024-03-02T23:54:00Z">
              <w:r w:rsidRPr="007942FD">
                <w:rPr>
                  <w:lang w:eastAsia="zh-CN"/>
                </w:rPr>
                <w:t xml:space="preserve">I hesitated at first whether to adjust the </w:t>
              </w:r>
              <w:r>
                <w:rPr>
                  <w:lang w:eastAsia="zh-CN"/>
                </w:rPr>
                <w:t>RGB</w:t>
              </w:r>
              <w:r w:rsidRPr="007942FD">
                <w:rPr>
                  <w:lang w:eastAsia="zh-CN"/>
                </w:rPr>
                <w:t xml:space="preserve"> parameters or transparency. This </w:t>
              </w:r>
              <w:r>
                <w:rPr>
                  <w:lang w:eastAsia="zh-CN"/>
                </w:rPr>
                <w:t>was</w:t>
              </w:r>
              <w:r w:rsidRPr="007942FD">
                <w:rPr>
                  <w:lang w:eastAsia="zh-CN"/>
                </w:rPr>
                <w:t xml:space="preserve"> a problem.</w:t>
              </w:r>
            </w:ins>
            <w:ins w:id="4" w:author="Swen Chan" w:date="2024-03-02T23:55:00Z">
              <w:r>
                <w:t xml:space="preserve"> </w:t>
              </w:r>
              <w:r w:rsidRPr="007942FD">
                <w:rPr>
                  <w:lang w:eastAsia="zh-CN"/>
                </w:rPr>
                <w:t>Finally, after repeated attempts, I decided to use transparency to better improve the visualization.</w:t>
              </w:r>
            </w:ins>
          </w:p>
        </w:tc>
      </w:tr>
      <w:tr w:rsidR="00DA03AE" w14:paraId="5000C264"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E139324" w14:textId="77777777" w:rsidR="00DA03AE" w:rsidRDefault="00F6106C">
            <w:pPr>
              <w:pStyle w:val="Body"/>
            </w:pPr>
            <w:r>
              <w:rPr>
                <w:b/>
                <w:bCs/>
                <w:sz w:val="28"/>
                <w:szCs w:val="28"/>
              </w:rPr>
              <w:t>What are you planning to do over the next few weeks?</w:t>
            </w:r>
          </w:p>
        </w:tc>
      </w:tr>
      <w:tr w:rsidR="00DA03AE" w14:paraId="32B25FB6" w14:textId="77777777">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E48F9" w14:textId="6014475B" w:rsidR="00DA03AE" w:rsidRDefault="007942FD">
            <w:ins w:id="5" w:author="Swen Chan" w:date="2024-03-02T23:56:00Z">
              <w:r w:rsidRPr="007942FD">
                <w:t xml:space="preserve">Do some </w:t>
              </w:r>
              <w:r>
                <w:t xml:space="preserve">utility and user </w:t>
              </w:r>
              <w:r w:rsidRPr="007942FD">
                <w:t>tests to make sure the app works, then submit the assignment</w:t>
              </w:r>
              <w:r>
                <w:t>.</w:t>
              </w:r>
            </w:ins>
          </w:p>
        </w:tc>
      </w:tr>
      <w:tr w:rsidR="00DA03AE" w14:paraId="488950F9" w14:textId="77777777">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00E8823" w14:textId="77777777" w:rsidR="00DA03AE" w:rsidRDefault="00F6106C">
            <w:pPr>
              <w:pStyle w:val="Body"/>
            </w:pPr>
            <w:r>
              <w:rPr>
                <w:b/>
                <w:bCs/>
                <w:sz w:val="28"/>
                <w:szCs w:val="28"/>
              </w:rPr>
              <w:t>Are you on target to successfully complete your project? If you aren’t on target</w:t>
            </w:r>
            <w:r w:rsidR="001E07A7">
              <w:rPr>
                <w:b/>
                <w:bCs/>
                <w:sz w:val="28"/>
                <w:szCs w:val="28"/>
              </w:rPr>
              <w:t>,</w:t>
            </w:r>
            <w:r>
              <w:rPr>
                <w:b/>
                <w:bCs/>
                <w:sz w:val="28"/>
                <w:szCs w:val="28"/>
              </w:rPr>
              <w:t xml:space="preserve"> how will you address the issue?</w:t>
            </w:r>
          </w:p>
        </w:tc>
      </w:tr>
      <w:tr w:rsidR="00DA03AE" w14:paraId="74FCB76E" w14:textId="77777777">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44B61" w14:textId="4CD13240" w:rsidR="00DA03AE" w:rsidRDefault="001808B5">
            <w:pPr>
              <w:rPr>
                <w:lang w:eastAsia="zh-CN"/>
              </w:rPr>
            </w:pPr>
            <w:ins w:id="6" w:author="Swen Chan" w:date="2024-02-27T17:20:00Z">
              <w:r>
                <w:rPr>
                  <w:rFonts w:hint="eastAsia"/>
                  <w:lang w:eastAsia="zh-CN"/>
                </w:rPr>
                <w:lastRenderedPageBreak/>
                <w:t>Y</w:t>
              </w:r>
            </w:ins>
            <w:ins w:id="7" w:author="Swen Chan" w:date="2024-02-27T17:21:00Z">
              <w:r>
                <w:rPr>
                  <w:lang w:eastAsia="zh-CN"/>
                </w:rPr>
                <w:t>es</w:t>
              </w:r>
            </w:ins>
          </w:p>
        </w:tc>
      </w:tr>
    </w:tbl>
    <w:p w14:paraId="1E15E615" w14:textId="77777777" w:rsidR="00DA03AE" w:rsidRDefault="00DA03AE">
      <w:pPr>
        <w:pStyle w:val="Body"/>
      </w:pPr>
    </w:p>
    <w:sectPr w:rsidR="00DA03AE">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8185B" w14:textId="77777777" w:rsidR="00D5742B" w:rsidRDefault="00D5742B">
      <w:r>
        <w:separator/>
      </w:r>
    </w:p>
  </w:endnote>
  <w:endnote w:type="continuationSeparator" w:id="0">
    <w:p w14:paraId="26B9E3D9" w14:textId="77777777" w:rsidR="00D5742B" w:rsidRDefault="00D5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2210" w14:textId="77777777" w:rsidR="00D5742B" w:rsidRDefault="00D5742B">
      <w:r>
        <w:separator/>
      </w:r>
    </w:p>
  </w:footnote>
  <w:footnote w:type="continuationSeparator" w:id="0">
    <w:p w14:paraId="28A8D610" w14:textId="77777777" w:rsidR="00D5742B" w:rsidRDefault="00D57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30776"/>
    <w:multiLevelType w:val="hybridMultilevel"/>
    <w:tmpl w:val="AEB01F34"/>
    <w:lvl w:ilvl="0" w:tplc="DA7C88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30744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wen Chan">
    <w15:presenceInfo w15:providerId="Windows Live" w15:userId="5079794a7da7b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AE"/>
    <w:rsid w:val="001808B5"/>
    <w:rsid w:val="001E07A7"/>
    <w:rsid w:val="00647E02"/>
    <w:rsid w:val="0072612F"/>
    <w:rsid w:val="00731FE9"/>
    <w:rsid w:val="007942FD"/>
    <w:rsid w:val="00856BA4"/>
    <w:rsid w:val="00A419A4"/>
    <w:rsid w:val="00C0695F"/>
    <w:rsid w:val="00C14905"/>
    <w:rsid w:val="00CB0EBE"/>
    <w:rsid w:val="00D5742B"/>
    <w:rsid w:val="00DA03AE"/>
    <w:rsid w:val="00EA40D3"/>
    <w:rsid w:val="00F6106C"/>
    <w:rsid w:val="00F87F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2D0DA"/>
  <w15:docId w15:val="{1988F50C-9FCD-4719-AD3B-B985FCD9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a5">
    <w:name w:val="Balloon Text"/>
    <w:basedOn w:val="a"/>
    <w:link w:val="a6"/>
    <w:uiPriority w:val="99"/>
    <w:semiHidden/>
    <w:unhideWhenUsed/>
    <w:rsid w:val="00C0695F"/>
    <w:rPr>
      <w:sz w:val="18"/>
      <w:szCs w:val="18"/>
    </w:rPr>
  </w:style>
  <w:style w:type="character" w:customStyle="1" w:styleId="a6">
    <w:name w:val="批注框文本 字符"/>
    <w:basedOn w:val="a0"/>
    <w:link w:val="a5"/>
    <w:uiPriority w:val="99"/>
    <w:semiHidden/>
    <w:rsid w:val="00C0695F"/>
    <w:rPr>
      <w:sz w:val="18"/>
      <w:szCs w:val="18"/>
      <w:lang w:val="en-US" w:eastAsia="en-US"/>
    </w:rPr>
  </w:style>
  <w:style w:type="paragraph" w:styleId="a7">
    <w:name w:val="Revision"/>
    <w:hidden/>
    <w:uiPriority w:val="99"/>
    <w:semiHidden/>
    <w:rsid w:val="001808B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a8">
    <w:name w:val="List Paragraph"/>
    <w:basedOn w:val="a"/>
    <w:uiPriority w:val="34"/>
    <w:qFormat/>
    <w:rsid w:val="001808B5"/>
    <w:pPr>
      <w:ind w:firstLineChars="200" w:firstLine="420"/>
    </w:pPr>
  </w:style>
  <w:style w:type="paragraph" w:styleId="a9">
    <w:name w:val="header"/>
    <w:basedOn w:val="a"/>
    <w:link w:val="aa"/>
    <w:uiPriority w:val="99"/>
    <w:unhideWhenUsed/>
    <w:rsid w:val="0072612F"/>
    <w:pPr>
      <w:tabs>
        <w:tab w:val="center" w:pos="4153"/>
        <w:tab w:val="right" w:pos="8306"/>
      </w:tabs>
      <w:snapToGrid w:val="0"/>
      <w:jc w:val="center"/>
    </w:pPr>
    <w:rPr>
      <w:sz w:val="18"/>
      <w:szCs w:val="18"/>
    </w:rPr>
  </w:style>
  <w:style w:type="character" w:customStyle="1" w:styleId="aa">
    <w:name w:val="页眉 字符"/>
    <w:basedOn w:val="a0"/>
    <w:link w:val="a9"/>
    <w:uiPriority w:val="99"/>
    <w:rsid w:val="0072612F"/>
    <w:rPr>
      <w:sz w:val="18"/>
      <w:szCs w:val="18"/>
      <w:lang w:val="en-US" w:eastAsia="en-US"/>
    </w:rPr>
  </w:style>
  <w:style w:type="paragraph" w:styleId="ab">
    <w:name w:val="footer"/>
    <w:basedOn w:val="a"/>
    <w:link w:val="ac"/>
    <w:uiPriority w:val="99"/>
    <w:unhideWhenUsed/>
    <w:rsid w:val="0072612F"/>
    <w:pPr>
      <w:tabs>
        <w:tab w:val="center" w:pos="4153"/>
        <w:tab w:val="right" w:pos="8306"/>
      </w:tabs>
      <w:snapToGrid w:val="0"/>
    </w:pPr>
    <w:rPr>
      <w:sz w:val="18"/>
      <w:szCs w:val="18"/>
    </w:rPr>
  </w:style>
  <w:style w:type="character" w:customStyle="1" w:styleId="ac">
    <w:name w:val="页脚 字符"/>
    <w:basedOn w:val="a0"/>
    <w:link w:val="ab"/>
    <w:uiPriority w:val="99"/>
    <w:rsid w:val="0072612F"/>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24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F7612-13F3-DB4B-9B0E-2A2A03AA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 of London</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Luck</dc:creator>
  <cp:lastModifiedBy>Swen Chan</cp:lastModifiedBy>
  <cp:revision>10</cp:revision>
  <dcterms:created xsi:type="dcterms:W3CDTF">2019-09-13T14:46:00Z</dcterms:created>
  <dcterms:modified xsi:type="dcterms:W3CDTF">2024-03-02T15:56:00Z</dcterms:modified>
</cp:coreProperties>
</file>