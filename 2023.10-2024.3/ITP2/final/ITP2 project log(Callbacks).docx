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a4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EAD4602" w:rsidR="00DA03AE" w:rsidRDefault="001808B5">
            <w:pPr>
              <w:rPr>
                <w:lang w:eastAsia="zh-CN"/>
              </w:rPr>
            </w:pPr>
            <w:ins w:id="0" w:author="Swen Chan" w:date="2024-02-27T17:13:00Z">
              <w:r>
                <w:rPr>
                  <w:lang w:eastAsia="zh-CN"/>
                </w:rPr>
                <w:t>Food Purchases from 1974 to 2022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638F4DF1" w:rsidR="00DA03AE" w:rsidRDefault="00F87FE1">
            <w:ins w:id="1" w:author="Swen Chan" w:date="2024-02-27T23:17:00Z">
              <w:r>
                <w:t>C</w:t>
              </w:r>
              <w:r>
                <w:rPr>
                  <w:rFonts w:hint="eastAsia"/>
                  <w:lang w:eastAsia="zh-CN"/>
                </w:rPr>
                <w:t>allbacks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7603D75" w:rsidR="001808B5" w:rsidRPr="001808B5" w:rsidRDefault="00C14905" w:rsidP="00C14905">
            <w:pPr>
              <w:rPr>
                <w:lang w:eastAsia="zh-CN"/>
              </w:rPr>
            </w:pPr>
            <w:ins w:id="2" w:author="Swen Chan" w:date="2024-02-27T23:18:00Z">
              <w:r w:rsidRPr="001808B5">
                <w:rPr>
                  <w:lang w:eastAsia="zh-CN"/>
                </w:rPr>
                <w:t>The selected year is highlighted, allowing users to more clearly know which year's data they are looking at.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1D7BCC31" w:rsidR="00DA03AE" w:rsidRDefault="001808B5">
            <w:pPr>
              <w:rPr>
                <w:lang w:eastAsia="zh-CN"/>
              </w:rPr>
            </w:pPr>
            <w:ins w:id="3" w:author="Swen Chan" w:date="2024-02-27T17:19:00Z">
              <w:r w:rsidRPr="001808B5">
                <w:rPr>
                  <w:lang w:eastAsia="zh-CN"/>
                </w:rPr>
                <w:t>I want to adjust the way each bubble name is displayed. I looked up some information, but haven't solved this problem yet. Most information tells me that I can modify it directly in the variable, but this is not too inconvenient.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040C840" w:rsidR="00DA03AE" w:rsidRDefault="001808B5">
            <w:ins w:id="4" w:author="Swen Chan" w:date="2024-02-27T17:20:00Z">
              <w:r w:rsidRPr="001808B5">
                <w:t>I thought maybe I could turn the years into a kind of slider that the user can drag, which would make the changes in the data between years smoother and more interesting.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CD13240" w:rsidR="00DA03AE" w:rsidRDefault="001808B5">
            <w:pPr>
              <w:rPr>
                <w:lang w:eastAsia="zh-CN"/>
              </w:rPr>
            </w:pPr>
            <w:ins w:id="5" w:author="Swen Chan" w:date="2024-02-27T17:20:00Z">
              <w:r>
                <w:rPr>
                  <w:rFonts w:hint="eastAsia"/>
                  <w:lang w:eastAsia="zh-CN"/>
                </w:rPr>
                <w:lastRenderedPageBreak/>
                <w:t>Y</w:t>
              </w:r>
            </w:ins>
            <w:ins w:id="6" w:author="Swen Chan" w:date="2024-02-27T17:21:00Z">
              <w:r>
                <w:rPr>
                  <w:lang w:eastAsia="zh-CN"/>
                </w:rPr>
                <w:t>es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ECF46" w14:textId="77777777" w:rsidR="00856BA4" w:rsidRDefault="00856BA4">
      <w:r>
        <w:separator/>
      </w:r>
    </w:p>
  </w:endnote>
  <w:endnote w:type="continuationSeparator" w:id="0">
    <w:p w14:paraId="37E9C0E9" w14:textId="77777777" w:rsidR="00856BA4" w:rsidRDefault="0085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5006" w14:textId="77777777" w:rsidR="00856BA4" w:rsidRDefault="00856BA4">
      <w:r>
        <w:separator/>
      </w:r>
    </w:p>
  </w:footnote>
  <w:footnote w:type="continuationSeparator" w:id="0">
    <w:p w14:paraId="1D100FE7" w14:textId="77777777" w:rsidR="00856BA4" w:rsidRDefault="00856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776"/>
    <w:multiLevelType w:val="hybridMultilevel"/>
    <w:tmpl w:val="AEB01F34"/>
    <w:lvl w:ilvl="0" w:tplc="DA7C8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30744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en Chan">
    <w15:presenceInfo w15:providerId="Windows Live" w15:userId="5079794a7da7b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808B5"/>
    <w:rsid w:val="001E07A7"/>
    <w:rsid w:val="00647E02"/>
    <w:rsid w:val="00731FE9"/>
    <w:rsid w:val="00856BA4"/>
    <w:rsid w:val="00C0695F"/>
    <w:rsid w:val="00C14905"/>
    <w:rsid w:val="00DA03AE"/>
    <w:rsid w:val="00F6106C"/>
    <w:rsid w:val="00F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95F"/>
    <w:rPr>
      <w:sz w:val="18"/>
      <w:szCs w:val="18"/>
      <w:lang w:val="en-US" w:eastAsia="en-US"/>
    </w:rPr>
  </w:style>
  <w:style w:type="paragraph" w:styleId="a7">
    <w:name w:val="Revision"/>
    <w:hidden/>
    <w:uiPriority w:val="99"/>
    <w:semiHidden/>
    <w:rsid w:val="00180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18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Swen Chan</cp:lastModifiedBy>
  <cp:revision>7</cp:revision>
  <dcterms:created xsi:type="dcterms:W3CDTF">2019-09-13T14:46:00Z</dcterms:created>
  <dcterms:modified xsi:type="dcterms:W3CDTF">2024-02-27T15:18:00Z</dcterms:modified>
</cp:coreProperties>
</file>